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Rule="auto"/>
        <w:rPr>
          <w:b w:val="1"/>
          <w:color w:val="000000"/>
        </w:rPr>
      </w:pPr>
      <w:r w:rsidDel="00000000" w:rsidR="00000000" w:rsidRPr="00000000">
        <w:rPr>
          <w:b w:val="1"/>
          <w:color w:val="000000"/>
          <w:rtl w:val="0"/>
        </w:rPr>
        <w:t xml:space="preserve">Opposition to Cost-Benefit Analysis (CBA) in Charitable Giving and/or subjectivity &gt; objectivity for prosocial decision-making</w:t>
      </w:r>
    </w:p>
    <w:p w:rsidR="00000000" w:rsidDel="00000000" w:rsidP="00000000" w:rsidRDefault="00000000" w:rsidRPr="00000000" w14:paraId="00000002">
      <w:pPr>
        <w:spacing w:after="120" w:before="240" w:lineRule="auto"/>
        <w:rPr>
          <w:b w:val="1"/>
        </w:rPr>
      </w:pP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b w:val="1"/>
          <w:color w:val="000000"/>
          <w:rtl w:val="0"/>
        </w:rPr>
        <w:t xml:space="preserve">Description/Definition</w:t>
      </w:r>
    </w:p>
    <w:p w:rsidR="00000000" w:rsidDel="00000000" w:rsidP="00000000" w:rsidRDefault="00000000" w:rsidRPr="00000000" w14:paraId="00000004">
      <w:pPr>
        <w:rPr>
          <w:b w:val="1"/>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color w:val="000000"/>
          <w:rtl w:val="0"/>
        </w:rPr>
        <w:t xml:space="preserve">People are less likely to engage in cost-benefit analyses for </w:t>
      </w:r>
      <w:commentRangeStart w:id="0"/>
      <w:commentRangeStart w:id="1"/>
      <w:r w:rsidDel="00000000" w:rsidR="00000000" w:rsidRPr="00000000">
        <w:rPr>
          <w:color w:val="000000"/>
          <w:rtl w:val="0"/>
        </w:rPr>
        <w:t xml:space="preserve">prosocial</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b</w:t>
      </w:r>
      <w:r w:rsidDel="00000000" w:rsidR="00000000" w:rsidRPr="00000000">
        <w:rPr>
          <w:rtl w:val="0"/>
        </w:rPr>
        <w:t xml:space="preserve">ehaviors such as</w:t>
      </w:r>
      <w:r w:rsidDel="00000000" w:rsidR="00000000" w:rsidRPr="00000000">
        <w:rPr>
          <w:color w:val="000000"/>
          <w:rtl w:val="0"/>
        </w:rPr>
        <w:t xml:space="preserve"> charitable giving than for self-oriented market decisions such as investing or consuming. </w:t>
      </w:r>
    </w:p>
    <w:p w:rsidR="00000000" w:rsidDel="00000000" w:rsidP="00000000" w:rsidRDefault="00000000" w:rsidRPr="00000000" w14:paraId="00000006">
      <w:pPr>
        <w:rPr>
          <w:b w:val="1"/>
          <w:color w:val="000000"/>
        </w:rPr>
      </w:pPr>
      <w:r w:rsidDel="00000000" w:rsidR="00000000" w:rsidRPr="00000000">
        <w:rPr>
          <w:rtl w:val="0"/>
        </w:rPr>
      </w:r>
    </w:p>
    <w:p w:rsidR="00000000" w:rsidDel="00000000" w:rsidP="00000000" w:rsidRDefault="00000000" w:rsidRPr="00000000" w14:paraId="00000007">
      <w:pPr>
        <w:rPr>
          <w:b w:val="1"/>
          <w:color w:val="000000"/>
        </w:rPr>
      </w:pPr>
      <w:r w:rsidDel="00000000" w:rsidR="00000000" w:rsidRPr="00000000">
        <w:rPr>
          <w:b w:val="1"/>
          <w:color w:val="000000"/>
          <w:rtl w:val="0"/>
        </w:rPr>
        <w:t xml:space="preserve">EG Relevance</w:t>
      </w:r>
    </w:p>
    <w:p w:rsidR="00000000" w:rsidDel="00000000" w:rsidP="00000000" w:rsidRDefault="00000000" w:rsidRPr="00000000" w14:paraId="00000008">
      <w:pPr>
        <w:rPr>
          <w:b w:val="1"/>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color w:val="000000"/>
          <w:rtl w:val="0"/>
        </w:rPr>
        <w:t xml:space="preserve">Effective Giving is predicated on conducting CBA for programs and organizations. To the extent that people are uncomfortable with CBA in the charitable domain, they will be uncomfortable with giving effectively. </w:t>
      </w:r>
    </w:p>
    <w:p w:rsidR="00000000" w:rsidDel="00000000" w:rsidP="00000000" w:rsidRDefault="00000000" w:rsidRPr="00000000" w14:paraId="0000000A">
      <w:pPr>
        <w:rPr>
          <w:b w:val="1"/>
          <w:color w:val="000000"/>
        </w:rPr>
      </w:pPr>
      <w:r w:rsidDel="00000000" w:rsidR="00000000" w:rsidRPr="00000000">
        <w:rPr>
          <w:rtl w:val="0"/>
        </w:rPr>
      </w:r>
    </w:p>
    <w:p w:rsidR="00000000" w:rsidDel="00000000" w:rsidP="00000000" w:rsidRDefault="00000000" w:rsidRPr="00000000" w14:paraId="0000000B">
      <w:pPr>
        <w:rPr>
          <w:b w:val="1"/>
          <w:color w:val="000000"/>
          <w:highlight w:val="yellow"/>
        </w:rPr>
      </w:pPr>
      <w:r w:rsidDel="00000000" w:rsidR="00000000" w:rsidRPr="00000000">
        <w:rPr>
          <w:b w:val="1"/>
          <w:color w:val="000000"/>
          <w:rtl w:val="0"/>
        </w:rPr>
        <w:t xml:space="preserve">Theory </w:t>
      </w:r>
      <w:r w:rsidDel="00000000" w:rsidR="00000000" w:rsidRPr="00000000">
        <w:rPr>
          <w:b w:val="1"/>
          <w:color w:val="000000"/>
          <w:highlight w:val="yellow"/>
          <w:rtl w:val="0"/>
        </w:rPr>
        <w:t xml:space="preserve">(broader umbrella, mechanisms, related concepts </w:t>
      </w:r>
      <w:r w:rsidDel="00000000" w:rsidR="00000000" w:rsidRPr="00000000">
        <w:rPr>
          <w:rFonts w:ascii="Arial Unicode MS" w:cs="Arial Unicode MS" w:eastAsia="Arial Unicode MS" w:hAnsi="Arial Unicode MS"/>
          <w:b w:val="1"/>
          <w:highlight w:val="yellow"/>
          <w:rtl w:val="0"/>
        </w:rPr>
        <w:t xml:space="preserve">→ established theories that this plugs into)</w:t>
      </w:r>
      <w:r w:rsidDel="00000000" w:rsidR="00000000" w:rsidRPr="00000000">
        <w:rPr>
          <w:rtl w:val="0"/>
        </w:rPr>
      </w:r>
    </w:p>
    <w:p w:rsidR="00000000" w:rsidDel="00000000" w:rsidP="00000000" w:rsidRDefault="00000000" w:rsidRPr="00000000" w14:paraId="0000000C">
      <w:pPr>
        <w:rPr>
          <w:b w:val="1"/>
          <w:color w:val="000000"/>
        </w:rPr>
      </w:pP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color w:val="000000"/>
          <w:rtl w:val="0"/>
        </w:rPr>
        <w:t xml:space="preserve">This CBA discomfort brings together several </w:t>
      </w:r>
      <w:commentRangeStart w:id="2"/>
      <w:commentRangeStart w:id="3"/>
      <w:r w:rsidDel="00000000" w:rsidR="00000000" w:rsidRPr="00000000">
        <w:rPr>
          <w:color w:val="000000"/>
          <w:rtl w:val="0"/>
        </w:rPr>
        <w:t xml:space="preserve">overlapping theoretic</w:t>
      </w:r>
      <w:commentRangeEnd w:id="2"/>
      <w:r w:rsidDel="00000000" w:rsidR="00000000" w:rsidRPr="00000000">
        <w:commentReference w:id="2"/>
      </w:r>
      <w:commentRangeEnd w:id="3"/>
      <w:r w:rsidDel="00000000" w:rsidR="00000000" w:rsidRPr="00000000">
        <w:commentReference w:id="3"/>
      </w:r>
      <w:r w:rsidDel="00000000" w:rsidR="00000000" w:rsidRPr="00000000">
        <w:rPr>
          <w:color w:val="000000"/>
          <w:rtl w:val="0"/>
        </w:rPr>
        <w:t xml:space="preserve">al frameworks: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Fiske’s </w:t>
      </w:r>
      <w:r w:rsidDel="00000000" w:rsidR="00000000" w:rsidRPr="00000000">
        <w:rPr>
          <w:rtl w:val="0"/>
        </w:rPr>
        <w:t xml:space="preserv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elational </w:t>
      </w:r>
      <w:r w:rsidDel="00000000" w:rsidR="00000000" w:rsidRPr="00000000">
        <w:rPr>
          <w:rtl w:val="0"/>
        </w:rPr>
        <w:t xml:space="preserve">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heory (1992; also see Aggarwal, 2004), which proposes four basic types of social relationships: communal sharing, authority ranking, equality matching, and market pricing. For more here, see Heyman &amp; Ariely, 2004 on social vs economic markets.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Taboo Tradeoffs &amp; Protected Values: to the extent that CBA requires making taboo tradeoffs that clash with protected values, people may be reticent to engage in CBA for prosocial purposes. </w:t>
      </w:r>
    </w:p>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commentRangeStart w:id="4"/>
      <w:commentRangeStart w:id="5"/>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Distorted Altruists</w:t>
      </w:r>
      <w:r w:rsidDel="00000000" w:rsidR="00000000" w:rsidRPr="00000000">
        <w:rPr>
          <w:rtl w:val="0"/>
        </w:rPr>
        <w:t xml:space="preserve"> as the existing dominant view (contrast)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commentRangeEnd w:id="4"/>
      <w:r w:rsidDel="00000000" w:rsidR="00000000" w:rsidRPr="00000000">
        <w:commentReference w:id="4"/>
      </w:r>
      <w:commentRangeEnd w:id="5"/>
      <w:r w:rsidDel="00000000" w:rsidR="00000000" w:rsidRPr="00000000">
        <w:commentReference w:id="5"/>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c.f., Loewenstein &amp; Small, 2007; Slovic, 2007</w:t>
      </w:r>
      <w:r w:rsidDel="00000000" w:rsidR="00000000" w:rsidRPr="00000000">
        <w:rPr>
          <w:rtl w:val="0"/>
        </w:rPr>
        <w:t xml:space="preserve"> -- people care about welfare maximization, </w:t>
      </w:r>
      <w:r w:rsidDel="00000000" w:rsidR="00000000" w:rsidRPr="00000000">
        <w:rPr>
          <w:b w:val="1"/>
          <w:rtl w:val="0"/>
        </w:rPr>
        <w:t xml:space="preserve">but without clear information to make comparisons</w:t>
      </w:r>
      <w:r w:rsidDel="00000000" w:rsidR="00000000" w:rsidRPr="00000000">
        <w:rPr>
          <w:rtl w:val="0"/>
        </w:rPr>
        <w:t xml:space="preserve">, they rely on their feelings to guide choice (Loewenstein &amp; Small, 2007; Slovic, 2007)</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Berman et al 2018 build on this.</w:t>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color w:val="000000"/>
          <w:rtl w:val="0"/>
        </w:rPr>
        <w:t xml:space="preserve">NB: we distinguish CBA opposition from the inability to conduct CBA. The former is treated here while the latter involves a series of quantitative biases discussed later. </w:t>
      </w:r>
    </w:p>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rPr>
          <w:b w:val="1"/>
          <w:color w:val="000000"/>
        </w:rPr>
      </w:pPr>
      <w:r w:rsidDel="00000000" w:rsidR="00000000" w:rsidRPr="00000000">
        <w:rPr>
          <w:b w:val="1"/>
          <w:color w:val="000000"/>
          <w:rtl w:val="0"/>
        </w:rPr>
        <w:t xml:space="preserve">Evidence</w:t>
      </w:r>
    </w:p>
    <w:p w:rsidR="00000000" w:rsidDel="00000000" w:rsidP="00000000" w:rsidRDefault="00000000" w:rsidRPr="00000000" w14:paraId="00000019">
      <w:pPr>
        <w:rPr>
          <w:b w:val="1"/>
          <w:color w:val="000000"/>
        </w:rPr>
      </w:pPr>
      <w:r w:rsidDel="00000000" w:rsidR="00000000" w:rsidRPr="00000000">
        <w:rPr>
          <w:rtl w:val="0"/>
        </w:rPr>
      </w:r>
    </w:p>
    <w:p w:rsidR="00000000" w:rsidDel="00000000" w:rsidP="00000000" w:rsidRDefault="00000000" w:rsidRPr="00000000" w14:paraId="0000001A">
      <w:pPr>
        <w:rPr>
          <w:b w:val="1"/>
          <w:color w:val="000000"/>
        </w:rPr>
      </w:pPr>
      <w:r w:rsidDel="00000000" w:rsidR="00000000" w:rsidRPr="00000000">
        <w:rPr>
          <w:b w:val="1"/>
          <w:color w:val="000000"/>
          <w:rtl w:val="0"/>
        </w:rPr>
        <w:t xml:space="preserve">People don’t engage in CBA even though they want to…</w:t>
      </w:r>
      <w:r w:rsidDel="00000000" w:rsidR="00000000" w:rsidRPr="00000000">
        <w:rPr>
          <w:color w:val="000000"/>
          <w:rtl w:val="0"/>
        </w:rPr>
        <w:t xml:space="preserve">When it comes to selecting a charity, a study through the Money for Good (</w:t>
      </w:r>
      <w:hyperlink r:id="rId7">
        <w:r w:rsidDel="00000000" w:rsidR="00000000" w:rsidRPr="00000000">
          <w:rPr>
            <w:color w:val="0000ff"/>
            <w:u w:val="single"/>
            <w:rtl w:val="0"/>
          </w:rPr>
          <w:t xml:space="preserve">2015</w:t>
        </w:r>
      </w:hyperlink>
      <w:r w:rsidDel="00000000" w:rsidR="00000000" w:rsidRPr="00000000">
        <w:rPr>
          <w:color w:val="000000"/>
          <w:rtl w:val="0"/>
        </w:rPr>
        <w:t xml:space="preserve">) project looked at whether charity performance dictates how people make their giving decisions</w:t>
      </w:r>
      <w:commentRangeStart w:id="6"/>
      <w:commentRangeStart w:id="7"/>
      <w:commentRangeStart w:id="8"/>
      <w:r w:rsidDel="00000000" w:rsidR="00000000" w:rsidRPr="00000000">
        <w:rPr>
          <w:color w:val="000000"/>
          <w:rtl w:val="0"/>
        </w:rPr>
        <w:t xml:space="preserve">. </w:t>
      </w:r>
      <w:commentRangeStart w:id="9"/>
      <w:commentRangeStart w:id="10"/>
      <w:r w:rsidDel="00000000" w:rsidR="00000000" w:rsidRPr="00000000">
        <w:rPr>
          <w:color w:val="000000"/>
          <w:rtl w:val="0"/>
        </w:rPr>
        <w:t xml:space="preserve">Sure enough, when asked, 85 percent of donors said they care about the effectiveness of the charities they support. However, only </w:t>
      </w:r>
      <w:commentRangeStart w:id="11"/>
      <w:r w:rsidDel="00000000" w:rsidR="00000000" w:rsidRPr="00000000">
        <w:rPr>
          <w:color w:val="000000"/>
          <w:rtl w:val="0"/>
        </w:rPr>
        <w:t xml:space="preserve">21 percent of those respondents admitted to actually researching organizational performance</w:t>
      </w:r>
      <w:commentRangeEnd w:id="11"/>
      <w:r w:rsidDel="00000000" w:rsidR="00000000" w:rsidRPr="00000000">
        <w:commentReference w:id="11"/>
      </w:r>
      <w:r w:rsidDel="00000000" w:rsidR="00000000" w:rsidRPr="00000000">
        <w:rPr>
          <w:color w:val="000000"/>
          <w:rtl w:val="0"/>
        </w:rPr>
        <w:t xml:space="preserve">, and more remarkably, just 3 percent donated based on the relative performance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color w:val="000000"/>
          <w:rtl w:val="0"/>
        </w:rPr>
        <w:t xml:space="preserve"> of multiple nonprofits.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b w:val="1"/>
          <w:color w:val="000000"/>
          <w:rtl w:val="0"/>
        </w:rPr>
        <w:t xml:space="preserve">O</w:t>
      </w:r>
      <w:commentRangeStart w:id="12"/>
      <w:commentRangeStart w:id="13"/>
      <w:r w:rsidDel="00000000" w:rsidR="00000000" w:rsidRPr="00000000">
        <w:rPr>
          <w:b w:val="1"/>
          <w:color w:val="000000"/>
          <w:rtl w:val="0"/>
        </w:rPr>
        <w:t xml:space="preserve">n social vs economic markets, or when prosocial behaviors move into the economic realm…</w:t>
      </w:r>
      <w:commentRangeEnd w:id="12"/>
      <w:r w:rsidDel="00000000" w:rsidR="00000000" w:rsidRPr="00000000">
        <w:commentReference w:id="12"/>
      </w:r>
      <w:commentRangeEnd w:id="13"/>
      <w:r w:rsidDel="00000000" w:rsidR="00000000" w:rsidRPr="00000000">
        <w:commentReference w:id="13"/>
      </w:r>
      <w:r w:rsidDel="00000000" w:rsidR="00000000" w:rsidRPr="00000000">
        <w:rPr>
          <w:b w:val="1"/>
          <w:color w:val="000000"/>
          <w:rtl w:val="0"/>
        </w:rPr>
        <w:t xml:space="preserve"> </w:t>
      </w:r>
      <w:r w:rsidDel="00000000" w:rsidR="00000000" w:rsidRPr="00000000">
        <w:rPr>
          <w:color w:val="000000"/>
          <w:rtl w:val="0"/>
        </w:rPr>
        <w:t xml:space="preserve">[Ev</w:t>
      </w:r>
      <w:r w:rsidDel="00000000" w:rsidR="00000000" w:rsidRPr="00000000">
        <w:rPr>
          <w:rtl w:val="0"/>
        </w:rPr>
        <w:t xml:space="preserve">idence that there are switches between market and social norms]</w:t>
      </w: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color w:val="000000"/>
          <w:rtl w:val="0"/>
        </w:rPr>
        <w:t xml:space="preserve">Gneezy and Rustichini (2000a) documented the ironic outcome that emerged when the owners of a childcare center instituted fines for parents who were late to pick up their children. Lateness actually increased when fines were instituted; while most parents had made a good faith effort to arrive on time when not doing so was rude to the owners of the center, the institution of fines made showing up late an economic matter, with parents simply calculating the costs and benefits of tardiness. Most troubling, when the owners discontinued the fines, parents did not revert to their earlier behavior, suggesting that when social markets are made economic, it may be difficult to change them back.</w:t>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000000"/>
        </w:rPr>
      </w:pPr>
      <w:commentRangeStart w:id="14"/>
      <w:commentRangeStart w:id="15"/>
      <w:r w:rsidDel="00000000" w:rsidR="00000000" w:rsidRPr="00000000">
        <w:rPr>
          <w:b w:val="1"/>
          <w:color w:val="000000"/>
          <w:rtl w:val="0"/>
        </w:rPr>
        <w:t xml:space="preserve">People work harder for no money than for low pay</w:t>
      </w:r>
      <w:r w:rsidDel="00000000" w:rsidR="00000000" w:rsidRPr="00000000">
        <w:rPr>
          <w:color w:val="000000"/>
          <w:rtl w:val="0"/>
        </w:rPr>
        <w:t xml:space="preserve"> (Gneezy </w:t>
      </w:r>
      <w:commentRangeEnd w:id="14"/>
      <w:r w:rsidDel="00000000" w:rsidR="00000000" w:rsidRPr="00000000">
        <w:commentReference w:id="14"/>
      </w:r>
      <w:commentRangeEnd w:id="15"/>
      <w:r w:rsidDel="00000000" w:rsidR="00000000" w:rsidRPr="00000000">
        <w:commentReference w:id="15"/>
      </w:r>
      <w:r w:rsidDel="00000000" w:rsidR="00000000" w:rsidRPr="00000000">
        <w:rPr>
          <w:color w:val="000000"/>
          <w:rtl w:val="0"/>
        </w:rPr>
        <w:t xml:space="preserve">&amp; Rustichini, 2000b). People are willing to engage in effort such as helping others or doing favors for them for social reasons; once money is introduced, however, people engage in cost-benefit analysis, and small amounts of money are not sufficient to incentivize them to do the work they were willing to do for free for more altruistic reasons. </w:t>
      </w:r>
    </w:p>
    <w:p w:rsidR="00000000" w:rsidDel="00000000" w:rsidP="00000000" w:rsidRDefault="00000000" w:rsidRPr="00000000" w14:paraId="00000021">
      <w:pPr>
        <w:rPr>
          <w:color w:val="000000"/>
        </w:rPr>
      </w:pP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b w:val="1"/>
          <w:color w:val="000000"/>
          <w:rtl w:val="0"/>
        </w:rPr>
        <w:t xml:space="preserve">Mixed markets – where both social and economic incentives are present – look like economic markets</w:t>
      </w:r>
      <w:r w:rsidDel="00000000" w:rsidR="00000000" w:rsidRPr="00000000">
        <w:rPr>
          <w:color w:val="000000"/>
          <w:rtl w:val="0"/>
        </w:rPr>
        <w:t xml:space="preserve">, as though the mere whiff of monetary incentives corrupts social motivations (Heyman &amp; Ariely, 2004).</w:t>
      </w:r>
    </w:p>
    <w:p w:rsidR="00000000" w:rsidDel="00000000" w:rsidP="00000000" w:rsidRDefault="00000000" w:rsidRPr="00000000" w14:paraId="00000023">
      <w:pPr>
        <w:rPr>
          <w:color w:val="000000"/>
        </w:rPr>
      </w:pPr>
      <w:r w:rsidDel="00000000" w:rsidR="00000000" w:rsidRPr="00000000">
        <w:rPr>
          <w:rtl w:val="0"/>
        </w:rPr>
      </w:r>
    </w:p>
    <w:p w:rsidR="00000000" w:rsidDel="00000000" w:rsidP="00000000" w:rsidRDefault="00000000" w:rsidRPr="00000000" w14:paraId="00000024">
      <w:pPr>
        <w:rPr>
          <w:color w:val="000000"/>
        </w:rPr>
      </w:pPr>
      <w:ins w:author="david reinstein" w:id="0" w:date="2018-06-27T14:54:01Z">
        <w:r w:rsidDel="00000000" w:rsidR="00000000" w:rsidRPr="00000000">
          <w:rPr>
            <w:color w:val="000000"/>
            <w:rtl w:val="0"/>
          </w:rPr>
          <w:t xml:space="preserve">In the</w:t>
        </w:r>
      </w:ins>
      <w:del w:author="david reinstein" w:id="0" w:date="2018-06-27T14:54:01Z">
        <w:commentRangeStart w:id="16"/>
        <w:commentRangeStart w:id="17"/>
        <w:r w:rsidDel="00000000" w:rsidR="00000000" w:rsidRPr="00000000">
          <w:rPr>
            <w:color w:val="000000"/>
            <w:rtl w:val="0"/>
          </w:rPr>
          <w:delText xml:space="preserve">The</w:delText>
        </w:r>
      </w:del>
      <w:r w:rsidDel="00000000" w:rsidR="00000000" w:rsidRPr="00000000">
        <w:rPr>
          <w:color w:val="000000"/>
          <w:rtl w:val="0"/>
        </w:rPr>
        <w:t xml:space="preserve"> standard model of labor</w:t>
      </w:r>
      <w:ins w:author="david reinstein" w:id="1" w:date="2018-06-27T14:54:04Z">
        <w:r w:rsidDel="00000000" w:rsidR="00000000" w:rsidRPr="00000000">
          <w:rPr>
            <w:color w:val="000000"/>
            <w:rtl w:val="0"/>
          </w:rPr>
          <w:t xml:space="preserve"> suppl</w:t>
        </w:r>
        <w:r w:rsidDel="00000000" w:rsidR="00000000" w:rsidRPr="00000000">
          <w:rPr>
            <w:color w:val="000000"/>
            <w:rtl w:val="0"/>
          </w:rPr>
          <w:t xml:space="preserve">y</w:t>
        </w:r>
      </w:ins>
      <w:r w:rsidDel="00000000" w:rsidR="00000000" w:rsidRPr="00000000">
        <w:rPr>
          <w:color w:val="000000"/>
          <w:rtl w:val="0"/>
        </w:rPr>
        <w:t xml:space="preserve"> </w:t>
      </w:r>
      <w:ins w:author="david reinstein" w:id="2" w:date="2018-06-27T14:56:52Z">
        <w:commentRangeEnd w:id="16"/>
        <w:r w:rsidDel="00000000" w:rsidR="00000000" w:rsidRPr="00000000">
          <w:commentReference w:id="16"/>
        </w:r>
        <w:commentRangeEnd w:id="17"/>
        <w:r w:rsidDel="00000000" w:rsidR="00000000" w:rsidRPr="00000000">
          <w:commentReference w:id="17"/>
        </w:r>
        <w:r w:rsidDel="00000000" w:rsidR="00000000" w:rsidRPr="00000000">
          <w:rPr>
            <w:color w:val="000000"/>
            <w:rtl w:val="0"/>
          </w:rPr>
          <w:t xml:space="preserve"> </w:t>
        </w:r>
      </w:ins>
      <w:del w:author="david reinstein" w:id="2" w:date="2018-06-27T14:56:52Z">
        <w:r w:rsidDel="00000000" w:rsidR="00000000" w:rsidRPr="00000000">
          <w:rPr>
            <w:color w:val="000000"/>
            <w:rtl w:val="0"/>
          </w:rPr>
          <w:delText xml:space="preserve">is one in which </w:delText>
        </w:r>
      </w:del>
      <w:r w:rsidDel="00000000" w:rsidR="00000000" w:rsidRPr="00000000">
        <w:rPr>
          <w:color w:val="000000"/>
          <w:rtl w:val="0"/>
        </w:rPr>
        <w:t xml:space="preserve">individuals trade their time and energy in return for monetary rewards</w:t>
      </w:r>
      <w:ins w:author="david reinstein" w:id="3" w:date="2018-06-27T14:57:28Z">
        <w:r w:rsidDel="00000000" w:rsidR="00000000" w:rsidRPr="00000000">
          <w:rPr>
            <w:color w:val="000000"/>
            <w:rtl w:val="0"/>
          </w:rPr>
          <w:t xml:space="preserve"> .(More</w:t>
        </w:r>
        <w:r w:rsidDel="00000000" w:rsidR="00000000" w:rsidRPr="00000000">
          <w:rPr>
            <w:color w:val="000000"/>
            <w:rtl w:val="0"/>
          </w:rPr>
          <w:t xml:space="preserve"> formally, they </w:t>
        </w:r>
        <w:r w:rsidDel="00000000" w:rsidR="00000000" w:rsidRPr="00000000">
          <w:rPr>
            <w:color w:val="000000"/>
            <w:rtl w:val="0"/>
          </w:rPr>
          <w:t xml:space="preserve">choose the mix of leisure and consumption that maximizes their utility function subject to a budget constraint whose slope is their after-tax wage, and subject to a time constraint</w:t>
        </w:r>
      </w:ins>
      <w:r w:rsidDel="00000000" w:rsidR="00000000" w:rsidRPr="00000000">
        <w:rPr>
          <w:color w:val="000000"/>
          <w:rtl w:val="0"/>
        </w:rPr>
        <w:t xml:space="preserve">.</w:t>
      </w:r>
      <w:ins w:author="david reinstein" w:id="4" w:date="2018-06-27T15:00:40Z">
        <w:r w:rsidDel="00000000" w:rsidR="00000000" w:rsidRPr="00000000">
          <w:rPr>
            <w:color w:val="000000"/>
            <w:rtl w:val="0"/>
          </w:rPr>
          <w:t xml:space="preserve">)</w:t>
        </w:r>
      </w:ins>
      <w:r w:rsidDel="00000000" w:rsidR="00000000" w:rsidRPr="00000000">
        <w:rPr>
          <w:color w:val="000000"/>
          <w:rtl w:val="0"/>
        </w:rPr>
        <w:t xml:space="preserve"> </w:t>
      </w:r>
      <w:r w:rsidDel="00000000" w:rsidR="00000000" w:rsidRPr="00000000">
        <w:rPr>
          <w:b w:val="1"/>
          <w:color w:val="000000"/>
          <w:rtl w:val="0"/>
        </w:rPr>
        <w:t xml:space="preserve">Building on Fiske’s relational theory (1992), Heyman &amp; Ariely (2004) propose that there are </w:t>
      </w:r>
      <w:commentRangeStart w:id="18"/>
      <w:commentRangeStart w:id="19"/>
      <w:r w:rsidDel="00000000" w:rsidR="00000000" w:rsidRPr="00000000">
        <w:rPr>
          <w:b w:val="1"/>
          <w:color w:val="000000"/>
          <w:rtl w:val="0"/>
        </w:rPr>
        <w:t xml:space="preserve">two types of markets that determine relationships between effort and payment: monetary and social.</w:t>
      </w:r>
      <w:r w:rsidDel="00000000" w:rsidR="00000000" w:rsidRPr="00000000">
        <w:rPr>
          <w:color w:val="000000"/>
          <w:rtl w:val="0"/>
        </w:rPr>
        <w:t xml:space="preserve"> They found that monetary markets are highly sensitive to the magnitude of compensation, whereas social markets </w:t>
      </w:r>
      <w:commentRangeStart w:id="20"/>
      <w:r w:rsidDel="00000000" w:rsidR="00000000" w:rsidRPr="00000000">
        <w:rPr>
          <w:color w:val="000000"/>
          <w:rtl w:val="0"/>
        </w:rPr>
        <w:t xml:space="preserve">are no</w:t>
      </w:r>
      <w:commentRangeEnd w:id="18"/>
      <w:r w:rsidDel="00000000" w:rsidR="00000000" w:rsidRPr="00000000">
        <w:commentReference w:id="18"/>
      </w:r>
      <w:commentRangeEnd w:id="19"/>
      <w:r w:rsidDel="00000000" w:rsidR="00000000" w:rsidRPr="00000000">
        <w:commentReference w:id="19"/>
      </w:r>
      <w:r w:rsidDel="00000000" w:rsidR="00000000" w:rsidRPr="00000000">
        <w:rPr>
          <w:color w:val="000000"/>
          <w:rtl w:val="0"/>
        </w:rPr>
        <w:t xml:space="preserve">t</w:t>
      </w:r>
      <w:commentRangeEnd w:id="20"/>
      <w:r w:rsidDel="00000000" w:rsidR="00000000" w:rsidRPr="00000000">
        <w:commentReference w:id="20"/>
      </w:r>
      <w:r w:rsidDel="00000000" w:rsidR="00000000" w:rsidRPr="00000000">
        <w:rPr>
          <w:color w:val="000000"/>
          <w:rtl w:val="0"/>
        </w:rPr>
        <w:t xml:space="preserve">. Taken together, evidence from three experiments support these ideas. Their results also demonstrates that mixed markets (markets that include aspects of both social and monetary markets) more closely resemble monetary than social markets.</w:t>
      </w:r>
    </w:p>
    <w:p w:rsidR="00000000" w:rsidDel="00000000" w:rsidP="00000000" w:rsidRDefault="00000000" w:rsidRPr="00000000" w14:paraId="00000025">
      <w:pPr>
        <w:rPr>
          <w:color w:val="000000"/>
        </w:rPr>
      </w:pPr>
      <w:r w:rsidDel="00000000" w:rsidR="00000000" w:rsidRPr="00000000">
        <w:rPr>
          <w:rtl w:val="0"/>
        </w:rPr>
      </w:r>
    </w:p>
    <w:p w:rsidR="00000000" w:rsidDel="00000000" w:rsidP="00000000" w:rsidRDefault="00000000" w:rsidRPr="00000000" w14:paraId="00000026">
      <w:pPr>
        <w:rPr>
          <w:color w:val="000000"/>
        </w:rPr>
      </w:pPr>
      <w:r w:rsidDel="00000000" w:rsidR="00000000" w:rsidRPr="00000000">
        <w:rPr>
          <w:b w:val="1"/>
          <w:color w:val="000000"/>
          <w:rtl w:val="0"/>
        </w:rPr>
        <w:t xml:space="preserve">People don’t engage in CBA because they view charity as relatively subjective decision</w:t>
      </w:r>
      <w:r w:rsidDel="00000000" w:rsidR="00000000" w:rsidRPr="00000000">
        <w:rPr>
          <w:color w:val="000000"/>
          <w:rtl w:val="0"/>
        </w:rPr>
        <w:t xml:space="preserve"> (Berman et al, 2018, c.f., Goodwin &amp; Darley, 2008; Spiller &amp; Belogolova, 2017), and they’re less likely to conduct CBA for charitable giving decisions than for financial investment decisions (Berman et al, 2018). People often feel justified to discount welfare-maximization concerns in order to choose in accordance with their personal preferences. Moreover, </w:t>
      </w:r>
      <w:r w:rsidDel="00000000" w:rsidR="00000000" w:rsidRPr="00000000">
        <w:rPr>
          <w:rtl w:val="0"/>
        </w:rPr>
        <w:t xml:space="preserve">p</w:t>
      </w:r>
      <w:r w:rsidDel="00000000" w:rsidR="00000000" w:rsidRPr="00000000">
        <w:rPr>
          <w:color w:val="000000"/>
          <w:rtl w:val="0"/>
        </w:rPr>
        <w:t xml:space="preserve">eople were less likely to engage in CBA when making a charity decision than when making a </w:t>
      </w:r>
      <w:commentRangeStart w:id="21"/>
      <w:commentRangeStart w:id="22"/>
      <w:commentRangeStart w:id="23"/>
      <w:r w:rsidDel="00000000" w:rsidR="00000000" w:rsidRPr="00000000">
        <w:rPr>
          <w:color w:val="000000"/>
          <w:rtl w:val="0"/>
        </w:rPr>
        <w:t xml:space="preserve">financial investment decision. Across several studies, Berman et al (2018), provide evidence for this:</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the results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Study 1 </w:t>
      </w:r>
      <w:r w:rsidDel="00000000" w:rsidR="00000000" w:rsidRPr="00000000">
        <w:rPr>
          <w:rtl w:val="0"/>
        </w:rPr>
        <w:t xml:space="preserve">suggest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that, relative to many personal decisions, individuals view charity as being relatively subjective.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Study 2 showed that individuals prioritize emotional connection over welfare maximization when comparing charity options.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commentRangeStart w:id="24"/>
      <w:commentRangeStart w:id="25"/>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Study 3 examined choice processes and found that people are more likely to override welfare maximization when choosing a charity than when choosing a financial investment. </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Studies 4 and 5 found that individuals are less likely to license themselves (Study 4) and others (Study 5) to select an ineffective option when a decision maker assumes a position of responsibility – this suggests a novel mechanism for reducing CBA aversion (e.g., elicit </w:t>
      </w:r>
      <w:commentRangeStart w:id="26"/>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responsibility</w:t>
      </w:r>
      <w:commentRangeEnd w:id="26"/>
      <w:r w:rsidDel="00000000" w:rsidR="00000000" w:rsidRPr="00000000">
        <w:commentReference w:id="26"/>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 charitable donations)</w:t>
      </w:r>
    </w:p>
    <w:p w:rsidR="00000000" w:rsidDel="00000000" w:rsidP="00000000" w:rsidRDefault="00000000" w:rsidRPr="00000000" w14:paraId="0000002B">
      <w:pPr>
        <w:rPr>
          <w:color w:val="000000"/>
        </w:rPr>
      </w:pPr>
      <w:r w:rsidDel="00000000" w:rsidR="00000000" w:rsidRPr="00000000">
        <w:rPr>
          <w:rtl w:val="0"/>
        </w:rPr>
      </w:r>
    </w:p>
    <w:p w:rsidR="00000000" w:rsidDel="00000000" w:rsidP="00000000" w:rsidRDefault="00000000" w:rsidRPr="00000000" w14:paraId="0000002C">
      <w:pPr>
        <w:rPr>
          <w:color w:val="000000"/>
        </w:rPr>
      </w:pPr>
      <w:bookmarkStart w:colFirst="0" w:colLast="0" w:name="_gjdgxs" w:id="0"/>
      <w:bookmarkEnd w:id="0"/>
      <w:r w:rsidDel="00000000" w:rsidR="00000000" w:rsidRPr="00000000">
        <w:rPr>
          <w:color w:val="000000"/>
          <w:rtl w:val="0"/>
        </w:rPr>
        <w:t xml:space="preserve">It’s not just that people are ‘distorted altruists’ – that they care about welfare maximization, but without clear information to make comparisons, they rely on their feelings to guide choice (Loewenstein &amp; Small, 2007; Slovic, 2007). </w:t>
      </w:r>
      <w:commentRangeStart w:id="27"/>
      <w:commentRangeStart w:id="28"/>
      <w:r w:rsidDel="00000000" w:rsidR="00000000" w:rsidRPr="00000000">
        <w:rPr>
          <w:color w:val="000000"/>
          <w:rtl w:val="0"/>
        </w:rPr>
        <w:t xml:space="preserve">It’s that they can care more about their own subjective preferences than they may about welfare maximization such that even with the relevant welfare-maximization information, people still prioritize emotional connection.</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2D">
      <w:pPr>
        <w:rPr>
          <w:color w:val="000000"/>
        </w:rPr>
      </w:pPr>
      <w:r w:rsidDel="00000000" w:rsidR="00000000" w:rsidRPr="00000000">
        <w:rPr>
          <w:rtl w:val="0"/>
        </w:rPr>
      </w:r>
    </w:p>
    <w:p w:rsidR="00000000" w:rsidDel="00000000" w:rsidP="00000000" w:rsidRDefault="00000000" w:rsidRPr="00000000" w14:paraId="0000002E">
      <w:pPr>
        <w:rPr>
          <w:color w:val="000000"/>
        </w:rPr>
      </w:pPr>
      <w:r w:rsidDel="00000000" w:rsidR="00000000" w:rsidRPr="00000000">
        <w:rPr>
          <w:color w:val="000000"/>
          <w:rtl w:val="0"/>
        </w:rPr>
        <w:t xml:space="preserve">--</w:t>
      </w:r>
    </w:p>
    <w:p w:rsidR="00000000" w:rsidDel="00000000" w:rsidP="00000000" w:rsidRDefault="00000000" w:rsidRPr="00000000" w14:paraId="0000002F">
      <w:pPr>
        <w:rPr>
          <w:color w:val="000000"/>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color w:val="000000"/>
          <w:rtl w:val="0"/>
        </w:rPr>
        <w:t xml:space="preserve">Looked into these from David: </w:t>
      </w:r>
    </w:p>
    <w:p w:rsidR="00000000" w:rsidDel="00000000" w:rsidP="00000000" w:rsidRDefault="00000000" w:rsidRPr="00000000" w14:paraId="00000031">
      <w:pPr>
        <w:rPr>
          <w:color w:val="000000"/>
        </w:rPr>
      </w:pP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color w:val="000000"/>
          <w:rtl w:val="0"/>
        </w:rPr>
        <w:t xml:space="preserve">On rarely seeking out effectiveness information and are reticent to purchase it…</w:t>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rPr>
          <w:color w:val="000000"/>
        </w:rPr>
      </w:pPr>
      <w:r w:rsidDel="00000000" w:rsidR="00000000" w:rsidRPr="00000000">
        <w:rPr>
          <w:color w:val="000000"/>
          <w:rtl w:val="0"/>
        </w:rPr>
        <w:t xml:space="preserve">Null (2011) found that most (60%) of people were not willing to give up a small portion of endowed money in order to learn cost-effectiveness information about matching. Interestingly, these people who did not purchase the information forfeited matching funds that ranged between 30-150% of the value of their unmatched gifts. The median donor gave up matching funds exactly equal to the value of her unmatched gift: “a truly staggering sum” (Null, 2011). It’s possible that subjects “simply [did] not care about the potential to substitute into the charity with the highest matching rate,” driven perhaps by both risk aversion and warm glow. It may also be due to simple misunderstanding or fatigue (in an incentivized elicitation, she found some evidence of incomplete comprehension).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000000"/>
        </w:rPr>
      </w:pPr>
      <w:commentRangeStart w:id="29"/>
      <w:r w:rsidDel="00000000" w:rsidR="00000000" w:rsidRPr="00000000">
        <w:rPr>
          <w:color w:val="000000"/>
          <w:rtl w:val="0"/>
        </w:rPr>
        <w:t xml:space="preserve">People are less interested in information about cost-effectiveness than they are in information about recipients…</w:t>
      </w:r>
      <w:r w:rsidDel="00000000" w:rsidR="00000000" w:rsidRPr="00000000">
        <w:rPr>
          <w:rtl w:val="0"/>
        </w:rPr>
        <w:t xml:space="preserve">Metzger and Gunther (2015) found that only than 18.5% of people were willing to purchase information about effectiveness (e.g., aid impact) while 28% were willing to purchase information about administrative costs (e.g., overhead), and 41% were willing to purchase information about the recipients (e.g., individual beneficiaries). The difference between effectiveness and recipients was significant.</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instein" w:id="12" w:date="2018-06-19T19:03:04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the connection between this and cost benefit aversion</w:t>
      </w:r>
    </w:p>
  </w:comment>
  <w:comment w:author="Nick Fitz" w:id="13" w:date="2018-06-24T02:48:23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cost-benefit is in the economic realm. that is, charitable giving (prosocial behavior) moves into the economic realm when CBA is applied to it...</w:t>
      </w:r>
    </w:p>
  </w:comment>
  <w:comment w:author="david reinstein" w:id="6" w:date="2018-06-19T19:02:22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just because I care about something somewhat doesn’t mean I care about it enough to justify investing in doing a significant amount of research.  But perhaps I am being too nitpicky with this point. In economic models we probably wouldn’t classify this as having done some versus no research but instead about the amount of resources invested into researching/searching.</w:t>
      </w:r>
    </w:p>
  </w:comment>
  <w:comment w:author="Nick Fitz" w:id="7" w:date="2018-06-24T02:46:52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lost on what this point is</w:t>
      </w:r>
    </w:p>
  </w:comment>
  <w:comment w:author="david reinstein" w:id="8" w:date="2018-06-24T09:08:10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meant is that they say they 'care about effectiveness'... they might do... but still not care enough to justify spending the effort to do the research. So in theory it might not be 'aversion' but a simple calculation that it's "not worth doing CBA"</w:t>
      </w:r>
    </w:p>
  </w:comment>
  <w:comment w:author="david reinstein" w:id="9" w:date="2018-06-19T18:58:00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face of this, this suggests a contradiction between what people care about and what they do. However, we should be careful about The possible distinction between what people actually care about and what they say they care about.</w:t>
      </w:r>
    </w:p>
  </w:comment>
  <w:comment w:author="Nick Fitz" w:id="10" w:date="2018-06-24T02:47:17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agree (c.f., stated preferences vs revealed)</w:t>
      </w:r>
    </w:p>
  </w:comment>
  <w:comment w:author="david reinstein" w:id="4" w:date="2018-06-19T18:56:0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needs to be defined?</w:t>
      </w:r>
    </w:p>
  </w:comment>
  <w:comment w:author="Nick Fitz" w:id="5" w:date="2018-06-24T02:38:50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avid reinstein" w:id="29" w:date="2018-06-27T13:59:5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don't think this study is very credible. There are design problems.</w:t>
      </w:r>
    </w:p>
  </w:comment>
  <w:comment w:author="david reinstein" w:id="2" w:date="2018-06-19T18:55:37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overlap is okay but we need to make sure to be defining things distinctly of course</w:t>
      </w:r>
    </w:p>
  </w:comment>
  <w:comment w:author="Nick Fitz" w:id="3" w:date="2018-06-23T22:45:32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in this particular case (CBA), we may end up splitting it up anyway and noting it as a general theme (all of us have had doubts that it's its own individual prong)</w:t>
      </w:r>
    </w:p>
  </w:comment>
  <w:comment w:author="david reinstein" w:id="18" w:date="2018-06-19T19:05:03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some connection here to the cost benefit version, but it needs to be made clearer. Also, I’d like that whenever we state evidence we explain what the nature of the evidence is.</w:t>
      </w:r>
    </w:p>
  </w:comment>
  <w:comment w:author="Nick Fitz" w:id="19" w:date="2018-06-24T02:49:37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re nature of the evidence - reread your version again and definitely like that. re this -- let's chat about above comment (social v economic realms) and then that'll clarify it more for us</w:t>
      </w:r>
    </w:p>
  </w:comment>
  <w:comment w:author="Nick Fitz" w:id="26" w:date="2018-07-05T16:05:20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Sparrow: take responsibility in making the world a better place...will make people feel more EA...</w:t>
      </w:r>
    </w:p>
  </w:comment>
  <w:comment w:author="david reinstein" w:id="0" w:date="2018-06-19T18:54:51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'prosocial charitable giving' being defined as a subset of charitable giving?</w:t>
      </w:r>
    </w:p>
  </w:comment>
  <w:comment w:author="Nick Fitz" w:id="1" w:date="2018-06-23T22:44:55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synonym for now</w:t>
      </w:r>
    </w:p>
  </w:comment>
  <w:comment w:author="david reinstein" w:id="16" w:date="2018-06-19T19:03:48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rephrase this and give a citation (I can do that)</w:t>
      </w:r>
    </w:p>
  </w:comment>
  <w:comment w:author="Nick Fitz" w:id="17" w:date="2018-06-24T02:48:39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w:t>
      </w:r>
    </w:p>
  </w:comment>
  <w:comment w:author="Nicholas Fitz" w:id="20" w:date="2018-06-17T09:38:00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perspective can shed light on the well-established observation that people sometimes expend more effort in exchange for no payment (a social market) than they expend when they receive low payment (a monetary market).</w:t>
      </w:r>
    </w:p>
  </w:comment>
  <w:comment w:author="david reinstein" w:id="14" w:date="2018-06-19T19:03:2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the connection between this and cost benefit aversion again.</w:t>
      </w:r>
    </w:p>
  </w:comment>
  <w:comment w:author="Nick Fitz" w:id="15" w:date="2018-06-24T02:48:31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above</w:t>
      </w:r>
    </w:p>
  </w:comment>
  <w:comment w:author="david reinstein" w:id="11" w:date="2018-07-05T15:22:0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consider intention/action gap and 'information herding'... not everyone has to do the research themselves</w:t>
      </w:r>
    </w:p>
  </w:comment>
  <w:comment w:author="Nick Fitz" w:id="24" w:date="2018-06-24T02:50:2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is the most important for our CBA aversion purposes? +daaronr@gmail.com</w:t>
      </w:r>
    </w:p>
  </w:comment>
  <w:comment w:author="david reinstein" w:id="25" w:date="2018-06-27T13:59:00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but I'm not sure.  in my version of the review I wrote: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Overall, these suggest that, when considering charitable donations, people tend to favor–or at least to accept–the use of subjective preferences and personal ties, rather than objective information, and they do so more than for more “standard” goods and choices. This is more accepted for “donors” than for people with responsibility for others’ funds. However (as they do note), the effectiveness information still has some (positive) effect on participants’ responses; it is not ignored. Their experiments also do not analyze the avoidance of information or CBA.</w:t>
      </w:r>
    </w:p>
  </w:comment>
  <w:comment w:author="david reinstein" w:id="21" w:date="2018-06-19T19:05:58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the most important study for this category. I’d like if we can explain what sort of evidence they are providing and what it’s strengths and weaknesses are.</w:t>
      </w:r>
    </w:p>
  </w:comment>
  <w:comment w:author="Nick Fitz" w:id="22" w:date="2018-06-24T02:50:57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study of these five? study three? agree re presenting their evidence...</w:t>
      </w:r>
    </w:p>
  </w:comment>
  <w:comment w:author="david reinstein" w:id="23" w:date="2018-06-27T13:48:44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meant the Berman paper as a whole</w:t>
      </w:r>
    </w:p>
  </w:comment>
  <w:comment w:author="david reinstein" w:id="27" w:date="2018-06-19T19:11:08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this just be their having  non utilitarian preferences/Motives/ethical beliefs? In my head, it only becomes cost benefit aversion if people actually see the value in having the greatest impact for the most people et cetera  but  find it particularly unpleasant to do cost benefit analysis in this context.</w:t>
      </w:r>
    </w:p>
  </w:comment>
  <w:comment w:author="Nick Fitz" w:id="28" w:date="2018-06-24T02:51:38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this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Unicode MS"/>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before="200" w:lineRule="auto"/>
      <w:ind w:left="576" w:hanging="576"/>
    </w:pPr>
    <w:rPr>
      <w:rFonts w:ascii="Times New Roman" w:cs="Times New Roman" w:eastAsia="Times New Roman" w:hAnsi="Times New Roman"/>
      <w:b w:val="1"/>
    </w:rPr>
  </w:style>
  <w:style w:type="paragraph" w:styleId="Heading3">
    <w:name w:val="heading 3"/>
    <w:basedOn w:val="Normal"/>
    <w:next w:val="Normal"/>
    <w:pPr>
      <w:spacing w:after="100" w:before="100" w:lineRule="auto"/>
    </w:pPr>
    <w:rPr>
      <w:rFonts w:ascii="Times" w:cs="Times" w:eastAsia="Times" w:hAnsi="Times"/>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ambercollective.com/moneyforgo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